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88" w:rsidRPr="00C00A88" w:rsidRDefault="00C00A88" w:rsidP="00C00A88">
      <w:pPr>
        <w:rPr>
          <w:rFonts w:ascii="Times" w:hAnsi="Times"/>
          <w:b/>
        </w:rPr>
      </w:pPr>
      <w:r>
        <w:rPr>
          <w:rFonts w:ascii="Times" w:hAnsi="Times"/>
          <w:b/>
        </w:rPr>
        <w:t>Abstract</w:t>
      </w:r>
      <w:bookmarkStart w:id="0" w:name="_GoBack"/>
      <w:bookmarkEnd w:id="0"/>
    </w:p>
    <w:p w:rsidR="00F426D3" w:rsidRDefault="00253B9D" w:rsidP="004436EC">
      <w:pPr>
        <w:ind w:firstLine="720"/>
        <w:rPr>
          <w:ins w:id="1" w:author="cussery" w:date="2013-03-14T16:29:00Z"/>
          <w:rFonts w:ascii="Times" w:hAnsi="Times"/>
        </w:rPr>
      </w:pPr>
      <w:r w:rsidRPr="00A043C0">
        <w:rPr>
          <w:rFonts w:ascii="Times" w:hAnsi="Times"/>
        </w:rPr>
        <w:t xml:space="preserve">In English, pronouns (e.g., </w:t>
      </w:r>
      <w:proofErr w:type="gramStart"/>
      <w:r w:rsidRPr="00A043C0">
        <w:rPr>
          <w:rFonts w:ascii="Times" w:hAnsi="Times"/>
          <w:i/>
        </w:rPr>
        <w:t xml:space="preserve">her </w:t>
      </w:r>
      <w:r w:rsidRPr="00A043C0">
        <w:rPr>
          <w:rFonts w:ascii="Times" w:hAnsi="Times"/>
        </w:rPr>
        <w:t>)</w:t>
      </w:r>
      <w:proofErr w:type="gramEnd"/>
      <w:r w:rsidRPr="00A043C0">
        <w:rPr>
          <w:rFonts w:ascii="Times" w:hAnsi="Times"/>
        </w:rPr>
        <w:t xml:space="preserve"> and anaphors (e.g., </w:t>
      </w:r>
      <w:r w:rsidRPr="00A043C0">
        <w:rPr>
          <w:rFonts w:ascii="Times" w:hAnsi="Times"/>
          <w:i/>
        </w:rPr>
        <w:t>herself</w:t>
      </w:r>
      <w:r w:rsidRPr="00A043C0">
        <w:rPr>
          <w:rFonts w:ascii="Times" w:hAnsi="Times"/>
        </w:rPr>
        <w:t xml:space="preserve">) exist in nearly complementary distribution. This observation </w:t>
      </w:r>
      <w:r w:rsidR="004436EC" w:rsidRPr="00A043C0">
        <w:rPr>
          <w:rFonts w:ascii="Times" w:hAnsi="Times"/>
        </w:rPr>
        <w:t>led to Chomsky’s (1981) classic Binding Theory (BT)</w:t>
      </w:r>
      <w:r w:rsidRPr="00A043C0">
        <w:rPr>
          <w:rFonts w:ascii="Times" w:hAnsi="Times"/>
        </w:rPr>
        <w:t>,</w:t>
      </w:r>
      <w:del w:id="2" w:author="cussery" w:date="2013-03-14T16:30:00Z">
        <w:r w:rsidRPr="00A043C0" w:rsidDel="00C10CAC">
          <w:rPr>
            <w:rFonts w:ascii="Times" w:hAnsi="Times"/>
          </w:rPr>
          <w:delText xml:space="preserve"> </w:delText>
        </w:r>
      </w:del>
      <w:r w:rsidRPr="00A043C0">
        <w:rPr>
          <w:rFonts w:ascii="Times" w:hAnsi="Times"/>
        </w:rPr>
        <w:t xml:space="preserve"> </w:t>
      </w:r>
      <w:r w:rsidR="00A277CD" w:rsidRPr="00A043C0">
        <w:rPr>
          <w:rFonts w:ascii="Times" w:hAnsi="Times"/>
        </w:rPr>
        <w:t>which argues that the distribution of pronouns and anaphors has a syntactic basis. Specifically, anaphors must</w:t>
      </w:r>
      <w:ins w:id="3" w:author="cussery" w:date="2013-03-14T16:19:00Z">
        <w:r w:rsidR="00F426D3">
          <w:rPr>
            <w:rFonts w:ascii="Times" w:hAnsi="Times"/>
          </w:rPr>
          <w:t xml:space="preserve"> be bound </w:t>
        </w:r>
      </w:ins>
      <w:ins w:id="4" w:author="cussery" w:date="2013-03-14T16:20:00Z">
        <w:r w:rsidR="00F426D3">
          <w:rPr>
            <w:rFonts w:ascii="Times" w:hAnsi="Times"/>
          </w:rPr>
          <w:t>–</w:t>
        </w:r>
      </w:ins>
      <w:ins w:id="5" w:author="cussery" w:date="2013-03-14T16:19:00Z">
        <w:r w:rsidR="00F426D3">
          <w:rPr>
            <w:rFonts w:ascii="Times" w:hAnsi="Times"/>
          </w:rPr>
          <w:t xml:space="preserve"> </w:t>
        </w:r>
        <w:proofErr w:type="spellStart"/>
        <w:r w:rsidR="00F426D3">
          <w:rPr>
            <w:rFonts w:ascii="Times" w:hAnsi="Times"/>
          </w:rPr>
          <w:t>coindexed</w:t>
        </w:r>
        <w:proofErr w:type="spellEnd"/>
        <w:r w:rsidR="00F426D3">
          <w:rPr>
            <w:rFonts w:ascii="Times" w:hAnsi="Times"/>
          </w:rPr>
          <w:t xml:space="preserve"> </w:t>
        </w:r>
      </w:ins>
      <w:ins w:id="6" w:author="cussery" w:date="2013-03-14T16:20:00Z">
        <w:r w:rsidR="00F426D3">
          <w:rPr>
            <w:rFonts w:ascii="Times" w:hAnsi="Times"/>
          </w:rPr>
          <w:t xml:space="preserve">with and c-commanded by an antecedent </w:t>
        </w:r>
        <w:proofErr w:type="gramStart"/>
        <w:r w:rsidR="00F426D3">
          <w:rPr>
            <w:rFonts w:ascii="Times" w:hAnsi="Times"/>
          </w:rPr>
          <w:t xml:space="preserve">- </w:t>
        </w:r>
      </w:ins>
      <w:r w:rsidR="00A277CD" w:rsidRPr="00A043C0">
        <w:rPr>
          <w:rFonts w:ascii="Times" w:hAnsi="Times"/>
        </w:rPr>
        <w:t xml:space="preserve"> </w:t>
      </w:r>
      <w:ins w:id="7" w:author="cussery" w:date="2013-03-14T16:20:00Z">
        <w:r w:rsidR="00F426D3" w:rsidRPr="00A043C0">
          <w:rPr>
            <w:rFonts w:ascii="Times" w:hAnsi="Times"/>
          </w:rPr>
          <w:t>within</w:t>
        </w:r>
        <w:proofErr w:type="gramEnd"/>
        <w:r w:rsidR="00F426D3" w:rsidRPr="00A043C0">
          <w:rPr>
            <w:rFonts w:ascii="Times" w:hAnsi="Times"/>
          </w:rPr>
          <w:t xml:space="preserve"> the same local do</w:t>
        </w:r>
        <w:r w:rsidR="00F426D3">
          <w:rPr>
            <w:rFonts w:ascii="Times" w:hAnsi="Times"/>
          </w:rPr>
          <w:t>main</w:t>
        </w:r>
      </w:ins>
      <w:ins w:id="8" w:author="cussery" w:date="2013-03-14T16:25:00Z">
        <w:r w:rsidR="00F426D3">
          <w:rPr>
            <w:rFonts w:ascii="Times" w:hAnsi="Times"/>
          </w:rPr>
          <w:t>. By contrast, p</w:t>
        </w:r>
      </w:ins>
      <w:ins w:id="9" w:author="cussery" w:date="2013-03-14T16:21:00Z">
        <w:r w:rsidR="00F426D3">
          <w:rPr>
            <w:rFonts w:ascii="Times" w:hAnsi="Times"/>
          </w:rPr>
          <w:t>ronouns must be free within that domain</w:t>
        </w:r>
      </w:ins>
      <w:ins w:id="10" w:author="cussery" w:date="2013-03-14T16:22:00Z">
        <w:r w:rsidR="00F426D3">
          <w:rPr>
            <w:rFonts w:ascii="Times" w:hAnsi="Times"/>
          </w:rPr>
          <w:t>.</w:t>
        </w:r>
      </w:ins>
      <w:ins w:id="11" w:author="cussery" w:date="2013-03-14T16:25:00Z">
        <w:r w:rsidR="00F426D3">
          <w:rPr>
            <w:rFonts w:ascii="Times" w:hAnsi="Times"/>
          </w:rPr>
          <w:t xml:space="preserve"> While defining the domain as</w:t>
        </w:r>
      </w:ins>
      <w:ins w:id="12" w:author="cussery" w:date="2013-03-14T16:20:00Z">
        <w:r w:rsidR="00F426D3">
          <w:rPr>
            <w:rFonts w:ascii="Times" w:hAnsi="Times"/>
          </w:rPr>
          <w:t xml:space="preserve"> a clause </w:t>
        </w:r>
        <w:r w:rsidR="00F426D3" w:rsidRPr="00A043C0">
          <w:rPr>
            <w:rFonts w:ascii="Times" w:hAnsi="Times"/>
          </w:rPr>
          <w:t>that contains a c-commanding subject</w:t>
        </w:r>
      </w:ins>
      <w:ins w:id="13" w:author="cussery" w:date="2013-03-14T16:26:00Z">
        <w:r w:rsidR="00F426D3">
          <w:rPr>
            <w:rFonts w:ascii="Times" w:hAnsi="Times"/>
          </w:rPr>
          <w:t xml:space="preserve"> accounts for the contrast in (1), constructions such as (2) have presented a persistent</w:t>
        </w:r>
      </w:ins>
      <w:ins w:id="14" w:author="cussery" w:date="2013-03-14T16:28:00Z">
        <w:r w:rsidR="00F426D3">
          <w:rPr>
            <w:rFonts w:ascii="Times" w:hAnsi="Times"/>
          </w:rPr>
          <w:t xml:space="preserve"> </w:t>
        </w:r>
        <w:r w:rsidR="00F426D3" w:rsidRPr="00A043C0">
          <w:rPr>
            <w:rFonts w:ascii="Times" w:hAnsi="Times"/>
          </w:rPr>
          <w:t>c</w:t>
        </w:r>
        <w:r w:rsidR="00F426D3">
          <w:rPr>
            <w:rFonts w:ascii="Times" w:hAnsi="Times"/>
          </w:rPr>
          <w:t>hallenge</w:t>
        </w:r>
        <w:r w:rsidR="00F426D3" w:rsidRPr="00A043C0">
          <w:rPr>
            <w:rFonts w:ascii="Times" w:hAnsi="Times"/>
          </w:rPr>
          <w:t xml:space="preserve"> to the traditional generalizations encoded by BT.</w:t>
        </w:r>
      </w:ins>
    </w:p>
    <w:p w:rsidR="00F426D3" w:rsidRDefault="00F426D3" w:rsidP="00F426D3">
      <w:pPr>
        <w:rPr>
          <w:ins w:id="15" w:author="cussery" w:date="2013-03-14T16:29:00Z"/>
          <w:rFonts w:ascii="Times" w:hAnsi="Times"/>
        </w:rPr>
        <w:pPrChange w:id="16" w:author="cussery" w:date="2013-03-14T16:29:00Z">
          <w:pPr>
            <w:ind w:firstLine="720"/>
          </w:pPr>
        </w:pPrChange>
      </w:pPr>
      <w:ins w:id="17" w:author="cussery" w:date="2013-03-14T16:29:00Z">
        <w:r>
          <w:rPr>
            <w:rFonts w:ascii="Times" w:hAnsi="Times"/>
          </w:rPr>
          <w:t>(1</w:t>
        </w:r>
        <w:proofErr w:type="gramStart"/>
        <w:r>
          <w:rPr>
            <w:rFonts w:ascii="Times" w:hAnsi="Times"/>
          </w:rPr>
          <w:t>)</w:t>
        </w:r>
      </w:ins>
      <w:ins w:id="18" w:author="cussery" w:date="2013-03-14T16:30:00Z">
        <w:r w:rsidR="00C10CAC">
          <w:rPr>
            <w:rFonts w:ascii="Times" w:hAnsi="Times"/>
          </w:rPr>
          <w:t>a</w:t>
        </w:r>
        <w:proofErr w:type="gramEnd"/>
        <w:r w:rsidR="00C10CAC">
          <w:rPr>
            <w:rFonts w:ascii="Times" w:hAnsi="Times"/>
          </w:rPr>
          <w:t>.</w:t>
        </w:r>
        <w:r w:rsidR="00C10CAC">
          <w:rPr>
            <w:rFonts w:ascii="Times" w:hAnsi="Times"/>
          </w:rPr>
          <w:tab/>
        </w:r>
        <w:r w:rsidR="00C10CAC">
          <w:rPr>
            <w:rFonts w:ascii="Times" w:hAnsi="Times"/>
          </w:rPr>
          <w:tab/>
        </w:r>
        <w:r w:rsidR="00C10CAC">
          <w:rPr>
            <w:rFonts w:ascii="Times" w:hAnsi="Times"/>
          </w:rPr>
          <w:tab/>
        </w:r>
        <w:r w:rsidR="00C10CAC">
          <w:rPr>
            <w:rFonts w:ascii="Times" w:hAnsi="Times"/>
          </w:rPr>
          <w:tab/>
        </w:r>
        <w:r w:rsidR="00C10CAC">
          <w:rPr>
            <w:rFonts w:ascii="Times" w:hAnsi="Times"/>
          </w:rPr>
          <w:tab/>
        </w:r>
        <w:r w:rsidR="00C10CAC">
          <w:rPr>
            <w:rFonts w:ascii="Times" w:hAnsi="Times"/>
          </w:rPr>
          <w:tab/>
        </w:r>
        <w:r w:rsidR="00C10CAC">
          <w:rPr>
            <w:rFonts w:ascii="Times" w:hAnsi="Times"/>
          </w:rPr>
          <w:tab/>
        </w:r>
        <w:proofErr w:type="gramStart"/>
        <w:r w:rsidR="00C10CAC">
          <w:rPr>
            <w:rFonts w:ascii="Times" w:hAnsi="Times"/>
          </w:rPr>
          <w:t>b</w:t>
        </w:r>
        <w:proofErr w:type="gramEnd"/>
        <w:r w:rsidR="00C10CAC">
          <w:rPr>
            <w:rFonts w:ascii="Times" w:hAnsi="Times"/>
          </w:rPr>
          <w:t>.</w:t>
        </w:r>
      </w:ins>
    </w:p>
    <w:p w:rsidR="00F426D3" w:rsidRDefault="00F426D3" w:rsidP="00F426D3">
      <w:pPr>
        <w:rPr>
          <w:ins w:id="19" w:author="cussery" w:date="2013-03-14T16:28:00Z"/>
          <w:rFonts w:ascii="Times" w:hAnsi="Times"/>
        </w:rPr>
        <w:pPrChange w:id="20" w:author="cussery" w:date="2013-03-14T16:29:00Z">
          <w:pPr>
            <w:ind w:firstLine="720"/>
          </w:pPr>
        </w:pPrChange>
      </w:pPr>
      <w:ins w:id="21" w:author="cussery" w:date="2013-03-14T16:29:00Z">
        <w:r>
          <w:rPr>
            <w:rFonts w:ascii="Times" w:hAnsi="Times"/>
          </w:rPr>
          <w:t>(2</w:t>
        </w:r>
        <w:proofErr w:type="gramStart"/>
        <w:r>
          <w:rPr>
            <w:rFonts w:ascii="Times" w:hAnsi="Times"/>
          </w:rPr>
          <w:t>)</w:t>
        </w:r>
      </w:ins>
      <w:ins w:id="22" w:author="cussery" w:date="2013-03-14T16:30:00Z">
        <w:r w:rsidR="00C10CAC">
          <w:rPr>
            <w:rFonts w:ascii="Times" w:hAnsi="Times"/>
          </w:rPr>
          <w:t>a</w:t>
        </w:r>
        <w:proofErr w:type="gramEnd"/>
        <w:r w:rsidR="00C10CAC">
          <w:rPr>
            <w:rFonts w:ascii="Times" w:hAnsi="Times"/>
          </w:rPr>
          <w:t>.</w:t>
        </w:r>
        <w:r w:rsidR="00C10CAC">
          <w:rPr>
            <w:rFonts w:ascii="Times" w:hAnsi="Times"/>
          </w:rPr>
          <w:tab/>
        </w:r>
        <w:r w:rsidR="00C10CAC">
          <w:rPr>
            <w:rFonts w:ascii="Times" w:hAnsi="Times"/>
          </w:rPr>
          <w:tab/>
        </w:r>
        <w:r w:rsidR="00C10CAC">
          <w:rPr>
            <w:rFonts w:ascii="Times" w:hAnsi="Times"/>
          </w:rPr>
          <w:tab/>
        </w:r>
        <w:r w:rsidR="00C10CAC">
          <w:rPr>
            <w:rFonts w:ascii="Times" w:hAnsi="Times"/>
          </w:rPr>
          <w:tab/>
        </w:r>
        <w:r w:rsidR="00C10CAC">
          <w:rPr>
            <w:rFonts w:ascii="Times" w:hAnsi="Times"/>
          </w:rPr>
          <w:tab/>
        </w:r>
        <w:r w:rsidR="00C10CAC">
          <w:rPr>
            <w:rFonts w:ascii="Times" w:hAnsi="Times"/>
          </w:rPr>
          <w:tab/>
        </w:r>
        <w:r w:rsidR="00C10CAC">
          <w:rPr>
            <w:rFonts w:ascii="Times" w:hAnsi="Times"/>
          </w:rPr>
          <w:tab/>
        </w:r>
        <w:proofErr w:type="gramStart"/>
        <w:r w:rsidR="00C10CAC">
          <w:rPr>
            <w:rFonts w:ascii="Times" w:hAnsi="Times"/>
          </w:rPr>
          <w:t>b</w:t>
        </w:r>
        <w:proofErr w:type="gramEnd"/>
        <w:r w:rsidR="00C10CAC">
          <w:rPr>
            <w:rFonts w:ascii="Times" w:hAnsi="Times"/>
          </w:rPr>
          <w:t>.</w:t>
        </w:r>
      </w:ins>
    </w:p>
    <w:p w:rsidR="00A277CD" w:rsidRPr="00A043C0" w:rsidDel="00F426D3" w:rsidRDefault="00A277CD" w:rsidP="00F426D3">
      <w:pPr>
        <w:rPr>
          <w:del w:id="23" w:author="cussery" w:date="2013-03-14T16:28:00Z"/>
          <w:rFonts w:ascii="Times" w:hAnsi="Times"/>
        </w:rPr>
        <w:pPrChange w:id="24" w:author="cussery" w:date="2013-03-14T16:28:00Z">
          <w:pPr>
            <w:ind w:firstLine="720"/>
          </w:pPr>
        </w:pPrChange>
      </w:pPr>
      <w:del w:id="25" w:author="cussery" w:date="2013-03-14T16:28:00Z">
        <w:r w:rsidRPr="00A043C0" w:rsidDel="00F426D3">
          <w:rPr>
            <w:rFonts w:ascii="Times" w:hAnsi="Times"/>
          </w:rPr>
          <w:delText xml:space="preserve">find an antecedent (be “bound”) and pronouns must not find an antecedent (be “free”) </w:delText>
        </w:r>
      </w:del>
      <w:del w:id="26" w:author="cussery" w:date="2013-03-14T16:20:00Z">
        <w:r w:rsidRPr="00A043C0" w:rsidDel="00F426D3">
          <w:rPr>
            <w:rFonts w:ascii="Times" w:hAnsi="Times"/>
          </w:rPr>
          <w:delText>within the same local do</w:delText>
        </w:r>
        <w:r w:rsidR="00A043C0" w:rsidDel="00F426D3">
          <w:rPr>
            <w:rFonts w:ascii="Times" w:hAnsi="Times"/>
          </w:rPr>
          <w:delText xml:space="preserve">main (roughly, a clause </w:delText>
        </w:r>
        <w:r w:rsidR="004436EC" w:rsidRPr="00A043C0" w:rsidDel="00F426D3">
          <w:rPr>
            <w:rFonts w:ascii="Times" w:hAnsi="Times"/>
          </w:rPr>
          <w:delText>that contains a c-commanding subject</w:delText>
        </w:r>
        <w:r w:rsidRPr="00A043C0" w:rsidDel="00F426D3">
          <w:rPr>
            <w:rFonts w:ascii="Times" w:hAnsi="Times"/>
          </w:rPr>
          <w:delText>).</w:delText>
        </w:r>
      </w:del>
    </w:p>
    <w:p w:rsidR="00C10CAC" w:rsidRDefault="00A277CD" w:rsidP="00F426D3">
      <w:pPr>
        <w:rPr>
          <w:ins w:id="27" w:author="cussery" w:date="2013-03-14T16:30:00Z"/>
          <w:rFonts w:ascii="Times" w:hAnsi="Times"/>
        </w:rPr>
        <w:pPrChange w:id="28" w:author="cussery" w:date="2013-03-14T16:29:00Z">
          <w:pPr>
            <w:ind w:firstLine="720"/>
          </w:pPr>
        </w:pPrChange>
      </w:pPr>
      <w:del w:id="29" w:author="cussery" w:date="2013-03-14T16:29:00Z">
        <w:r w:rsidRPr="00A043C0" w:rsidDel="00F426D3">
          <w:rPr>
            <w:rFonts w:ascii="Times" w:hAnsi="Times"/>
          </w:rPr>
          <w:delText>However, many examples</w:delText>
        </w:r>
      </w:del>
      <w:r w:rsidRPr="00A043C0">
        <w:rPr>
          <w:rFonts w:ascii="Times" w:hAnsi="Times"/>
        </w:rPr>
        <w:t xml:space="preserve"> </w:t>
      </w:r>
      <w:del w:id="30" w:author="cussery" w:date="2013-03-14T16:28:00Z">
        <w:r w:rsidRPr="00A043C0" w:rsidDel="00F426D3">
          <w:rPr>
            <w:rFonts w:ascii="Times" w:hAnsi="Times"/>
          </w:rPr>
          <w:delText>have presented challenges to the traditional gen</w:delText>
        </w:r>
        <w:r w:rsidR="004436EC" w:rsidRPr="00A043C0" w:rsidDel="00F426D3">
          <w:rPr>
            <w:rFonts w:ascii="Times" w:hAnsi="Times"/>
          </w:rPr>
          <w:delText xml:space="preserve">eralizations encoded by BT. </w:delText>
        </w:r>
      </w:del>
    </w:p>
    <w:p w:rsidR="00BE0638" w:rsidRPr="00A043C0" w:rsidRDefault="00C10CAC" w:rsidP="00F426D3">
      <w:pPr>
        <w:rPr>
          <w:rFonts w:ascii="Times" w:hAnsi="Times"/>
        </w:rPr>
        <w:pPrChange w:id="31" w:author="cussery" w:date="2013-03-14T16:29:00Z">
          <w:pPr>
            <w:ind w:firstLine="720"/>
          </w:pPr>
        </w:pPrChange>
      </w:pPr>
      <w:ins w:id="32" w:author="cussery" w:date="2013-03-14T16:31:00Z">
        <w:r>
          <w:rPr>
            <w:rFonts w:ascii="Times" w:hAnsi="Times"/>
          </w:rPr>
          <w:t xml:space="preserve">Sentences such as (2) </w:t>
        </w:r>
        <w:r>
          <w:rPr>
            <w:rFonts w:ascii="Times" w:hAnsi="Times"/>
          </w:rPr>
          <w:t>contain</w:t>
        </w:r>
        <w:r>
          <w:rPr>
            <w:rFonts w:ascii="Times" w:hAnsi="Times"/>
          </w:rPr>
          <w:t xml:space="preserve"> </w:t>
        </w:r>
      </w:ins>
      <w:del w:id="33" w:author="cussery" w:date="2013-03-14T16:30:00Z">
        <w:r w:rsidR="004436EC" w:rsidRPr="00A043C0" w:rsidDel="00C10CAC">
          <w:rPr>
            <w:rFonts w:ascii="Times" w:hAnsi="Times"/>
          </w:rPr>
          <w:delText xml:space="preserve">Perhaps the best-known context </w:delText>
        </w:r>
        <w:r w:rsidR="00A277CD" w:rsidRPr="00A043C0" w:rsidDel="00C10CAC">
          <w:rPr>
            <w:rFonts w:ascii="Times" w:hAnsi="Times"/>
          </w:rPr>
          <w:delText xml:space="preserve">in which </w:delText>
        </w:r>
        <w:r w:rsidR="004436EC" w:rsidRPr="00A043C0" w:rsidDel="00C10CAC">
          <w:rPr>
            <w:rFonts w:ascii="Times" w:hAnsi="Times"/>
          </w:rPr>
          <w:delText xml:space="preserve">the principles of BT do not hold </w:delText>
        </w:r>
        <w:r w:rsidR="00A277CD" w:rsidRPr="00A043C0" w:rsidDel="00C10CAC">
          <w:rPr>
            <w:rFonts w:ascii="Times" w:hAnsi="Times"/>
          </w:rPr>
          <w:delText xml:space="preserve">is in </w:delText>
        </w:r>
      </w:del>
      <w:r w:rsidR="00A277CD" w:rsidRPr="00A043C0">
        <w:rPr>
          <w:rFonts w:ascii="Times" w:hAnsi="Times"/>
        </w:rPr>
        <w:t>representational NPs</w:t>
      </w:r>
      <w:r w:rsidR="004436EC" w:rsidRPr="00A043C0">
        <w:rPr>
          <w:rFonts w:ascii="Times" w:hAnsi="Times"/>
        </w:rPr>
        <w:t xml:space="preserve"> (commonly referred to as “picture NPs”)</w:t>
      </w:r>
      <w:r w:rsidR="00A277CD" w:rsidRPr="00A043C0">
        <w:rPr>
          <w:rFonts w:ascii="Times" w:hAnsi="Times"/>
        </w:rPr>
        <w:t xml:space="preserve">, which are headed by nouns such as “picture,” “book,” “opinion,” etc. </w:t>
      </w:r>
      <w:r w:rsidR="00BE0638" w:rsidRPr="00A043C0">
        <w:rPr>
          <w:rFonts w:ascii="Times" w:hAnsi="Times"/>
        </w:rPr>
        <w:t>Based on the</w:t>
      </w:r>
      <w:ins w:id="34" w:author="cussery" w:date="2013-03-14T16:34:00Z">
        <w:r>
          <w:rPr>
            <w:rFonts w:ascii="Times" w:hAnsi="Times"/>
          </w:rPr>
          <w:t>ir seeming unexpected behavior</w:t>
        </w:r>
      </w:ins>
      <w:del w:id="35" w:author="cussery" w:date="2013-03-14T16:33:00Z">
        <w:r w:rsidR="00BE0638" w:rsidRPr="00A043C0" w:rsidDel="00C10CAC">
          <w:rPr>
            <w:rFonts w:ascii="Times" w:hAnsi="Times"/>
          </w:rPr>
          <w:delText>se</w:delText>
        </w:r>
      </w:del>
      <w:r w:rsidR="00BE0638" w:rsidRPr="00A043C0">
        <w:rPr>
          <w:rFonts w:ascii="Times" w:hAnsi="Times"/>
        </w:rPr>
        <w:t xml:space="preserve"> </w:t>
      </w:r>
      <w:del w:id="36" w:author="cussery" w:date="2013-03-14T16:35:00Z">
        <w:r w:rsidR="00BE0638" w:rsidRPr="00A043C0" w:rsidDel="00C10CAC">
          <w:rPr>
            <w:rFonts w:ascii="Times" w:hAnsi="Times"/>
          </w:rPr>
          <w:delText>observations</w:delText>
        </w:r>
      </w:del>
      <w:r w:rsidR="00BE0638" w:rsidRPr="00A043C0">
        <w:rPr>
          <w:rFonts w:ascii="Times" w:hAnsi="Times"/>
        </w:rPr>
        <w:t>, it has been suggested</w:t>
      </w:r>
      <w:r w:rsidR="004436EC" w:rsidRPr="00A043C0">
        <w:rPr>
          <w:rFonts w:ascii="Times" w:hAnsi="Times"/>
        </w:rPr>
        <w:t xml:space="preserve"> that picture NPs </w:t>
      </w:r>
      <w:r w:rsidR="00BE0638" w:rsidRPr="00A043C0">
        <w:rPr>
          <w:rFonts w:ascii="Times" w:hAnsi="Times"/>
        </w:rPr>
        <w:t xml:space="preserve">can be sensitive to non-structural semantic, pragmatic, or discourse factors (see </w:t>
      </w:r>
      <w:proofErr w:type="spellStart"/>
      <w:r w:rsidR="00BE0638" w:rsidRPr="00A043C0">
        <w:rPr>
          <w:rFonts w:ascii="Times" w:hAnsi="Times"/>
        </w:rPr>
        <w:t>Kuno</w:t>
      </w:r>
      <w:proofErr w:type="spellEnd"/>
      <w:r w:rsidR="00BE0638" w:rsidRPr="00A043C0">
        <w:rPr>
          <w:rFonts w:ascii="Times" w:hAnsi="Times"/>
        </w:rPr>
        <w:t xml:space="preserve">, 1987, for a comprehensive review). </w:t>
      </w:r>
    </w:p>
    <w:p w:rsidR="00365AE6" w:rsidRDefault="00C10CAC" w:rsidP="00BE0638">
      <w:pPr>
        <w:ind w:firstLine="720"/>
        <w:rPr>
          <w:ins w:id="37" w:author="cussery" w:date="2013-03-14T16:40:00Z"/>
          <w:rFonts w:ascii="Times" w:hAnsi="Times"/>
        </w:rPr>
      </w:pPr>
      <w:ins w:id="38" w:author="cussery" w:date="2013-03-14T16:36:00Z">
        <w:r>
          <w:rPr>
            <w:rFonts w:ascii="Times" w:hAnsi="Times"/>
          </w:rPr>
          <w:t xml:space="preserve">In this talk, I present the findings of </w:t>
        </w:r>
        <w:r w:rsidRPr="00A043C0">
          <w:rPr>
            <w:rFonts w:ascii="Times" w:hAnsi="Times"/>
          </w:rPr>
          <w:t xml:space="preserve">the two experiments </w:t>
        </w:r>
        <w:r>
          <w:rPr>
            <w:rFonts w:ascii="Times" w:hAnsi="Times"/>
          </w:rPr>
          <w:t>designed to gauge the</w:t>
        </w:r>
      </w:ins>
      <w:ins w:id="39" w:author="cussery" w:date="2013-03-14T16:39:00Z">
        <w:r>
          <w:rPr>
            <w:rFonts w:ascii="Times" w:hAnsi="Times"/>
          </w:rPr>
          <w:t xml:space="preserve"> </w:t>
        </w:r>
      </w:ins>
      <w:ins w:id="40" w:author="cussery" w:date="2013-03-14T16:36:00Z">
        <w:r>
          <w:rPr>
            <w:rFonts w:ascii="Times" w:hAnsi="Times"/>
          </w:rPr>
          <w:t>acce</w:t>
        </w:r>
      </w:ins>
      <w:ins w:id="41" w:author="cussery" w:date="2013-03-14T16:37:00Z">
        <w:r>
          <w:rPr>
            <w:rFonts w:ascii="Times" w:hAnsi="Times"/>
          </w:rPr>
          <w:t>p</w:t>
        </w:r>
      </w:ins>
      <w:ins w:id="42" w:author="cussery" w:date="2013-03-14T16:36:00Z">
        <w:r>
          <w:rPr>
            <w:rFonts w:ascii="Times" w:hAnsi="Times"/>
          </w:rPr>
          <w:t>tabi</w:t>
        </w:r>
      </w:ins>
      <w:ins w:id="43" w:author="cussery" w:date="2013-03-14T16:39:00Z">
        <w:r>
          <w:rPr>
            <w:rFonts w:ascii="Times" w:hAnsi="Times"/>
          </w:rPr>
          <w:t>li</w:t>
        </w:r>
      </w:ins>
      <w:ins w:id="44" w:author="cussery" w:date="2013-03-14T16:36:00Z">
        <w:r>
          <w:rPr>
            <w:rFonts w:ascii="Times" w:hAnsi="Times"/>
          </w:rPr>
          <w:t>ty of</w:t>
        </w:r>
      </w:ins>
      <w:ins w:id="45" w:author="cussery" w:date="2013-03-14T16:37:00Z">
        <w:r>
          <w:rPr>
            <w:rFonts w:ascii="Times" w:hAnsi="Times"/>
          </w:rPr>
          <w:t xml:space="preserve"> pronouns in picture NPs. </w:t>
        </w:r>
      </w:ins>
      <w:ins w:id="46" w:author="cussery" w:date="2013-03-14T16:45:00Z">
        <w:r w:rsidR="00365AE6">
          <w:rPr>
            <w:rFonts w:ascii="Times" w:hAnsi="Times"/>
          </w:rPr>
          <w:t xml:space="preserve">The results </w:t>
        </w:r>
        <w:r w:rsidR="00365AE6" w:rsidRPr="00A043C0">
          <w:rPr>
            <w:rFonts w:ascii="Times" w:hAnsi="Times"/>
          </w:rPr>
          <w:t>suggest that both semantic and pragmatic factors systematic</w:t>
        </w:r>
        <w:r w:rsidR="00365AE6">
          <w:rPr>
            <w:rFonts w:ascii="Times" w:hAnsi="Times"/>
          </w:rPr>
          <w:t xml:space="preserve">ally affect pronoun usage in </w:t>
        </w:r>
      </w:ins>
      <w:moveToRangeStart w:id="47" w:author="cussery" w:date="2013-03-14T16:41:00Z" w:name="move351042622"/>
      <w:moveTo w:id="48" w:author="cussery" w:date="2013-03-14T16:41:00Z">
        <w:del w:id="49" w:author="cussery" w:date="2013-03-14T16:46:00Z">
          <w:r w:rsidR="00365AE6" w:rsidRPr="00A043C0" w:rsidDel="00365AE6">
            <w:rPr>
              <w:rFonts w:ascii="Times" w:hAnsi="Times"/>
            </w:rPr>
            <w:delText>The present study examines</w:delText>
          </w:r>
        </w:del>
        <w:r w:rsidR="00365AE6" w:rsidRPr="00A043C0">
          <w:rPr>
            <w:rFonts w:ascii="Times" w:hAnsi="Times"/>
          </w:rPr>
          <w:t xml:space="preserve"> situations in which BT would predict an anaphor, but pronouns seem acceptable (e.g., “I hate that picture of </w:t>
        </w:r>
        <w:commentRangeStart w:id="50"/>
        <w:r w:rsidR="00365AE6" w:rsidRPr="00A043C0">
          <w:rPr>
            <w:rFonts w:ascii="Times" w:hAnsi="Times"/>
          </w:rPr>
          <w:t>me</w:t>
        </w:r>
      </w:moveTo>
      <w:commentRangeEnd w:id="50"/>
      <w:r w:rsidR="00365AE6">
        <w:rPr>
          <w:rStyle w:val="CommentReference"/>
        </w:rPr>
        <w:commentReference w:id="50"/>
      </w:r>
      <w:moveTo w:id="51" w:author="cussery" w:date="2013-03-14T16:41:00Z">
        <w:r w:rsidR="00365AE6" w:rsidRPr="00A043C0">
          <w:rPr>
            <w:rFonts w:ascii="Times" w:hAnsi="Times"/>
          </w:rPr>
          <w:t xml:space="preserve">”). </w:t>
        </w:r>
      </w:moveTo>
      <w:moveFromRangeStart w:id="52" w:author="cussery" w:date="2013-03-14T16:41:00Z" w:name="move351042622"/>
      <w:moveToRangeEnd w:id="47"/>
      <w:moveFrom w:id="53" w:author="cussery" w:date="2013-03-14T16:41:00Z">
        <w:r w:rsidR="00BE0638" w:rsidRPr="00A043C0" w:rsidDel="00365AE6">
          <w:rPr>
            <w:rFonts w:ascii="Times" w:hAnsi="Times"/>
          </w:rPr>
          <w:t xml:space="preserve">The present study examines situations in which BT would predict an anaphor, but pronouns seem acceptable (e.g., “I hate that picture of me”). </w:t>
        </w:r>
      </w:moveFrom>
      <w:moveFromRangeEnd w:id="52"/>
      <w:r w:rsidR="00A043C0" w:rsidRPr="00A043C0">
        <w:rPr>
          <w:rFonts w:ascii="Times" w:hAnsi="Times"/>
        </w:rPr>
        <w:t xml:space="preserve">Participants made grammaticality judgments in response to written </w:t>
      </w:r>
      <w:commentRangeStart w:id="54"/>
      <w:r w:rsidR="00A043C0" w:rsidRPr="00A043C0">
        <w:rPr>
          <w:rFonts w:ascii="Times" w:hAnsi="Times"/>
        </w:rPr>
        <w:t>stimuli</w:t>
      </w:r>
      <w:commentRangeEnd w:id="54"/>
      <w:r w:rsidR="00365AE6">
        <w:rPr>
          <w:rStyle w:val="CommentReference"/>
        </w:rPr>
        <w:commentReference w:id="54"/>
      </w:r>
      <w:r w:rsidR="00A043C0" w:rsidRPr="00A043C0">
        <w:rPr>
          <w:rFonts w:ascii="Times" w:hAnsi="Times"/>
        </w:rPr>
        <w:t xml:space="preserve">. </w:t>
      </w:r>
    </w:p>
    <w:p w:rsidR="00A043C0" w:rsidRPr="00A043C0" w:rsidRDefault="00BE0638" w:rsidP="00BE0638">
      <w:pPr>
        <w:ind w:firstLine="720"/>
        <w:rPr>
          <w:rFonts w:ascii="Times" w:hAnsi="Times"/>
        </w:rPr>
      </w:pPr>
      <w:r w:rsidRPr="00A043C0">
        <w:rPr>
          <w:rFonts w:ascii="Times" w:hAnsi="Times"/>
        </w:rPr>
        <w:t>Experiment 1 examined the influence of verbs of agency (e.g., “</w:t>
      </w:r>
      <w:r w:rsidRPr="00A043C0">
        <w:rPr>
          <w:rFonts w:ascii="Times" w:hAnsi="Times"/>
          <w:i/>
        </w:rPr>
        <w:t>bought</w:t>
      </w:r>
      <w:r w:rsidR="00C00A88">
        <w:rPr>
          <w:rFonts w:ascii="Times" w:hAnsi="Times"/>
          <w:i/>
        </w:rPr>
        <w:t xml:space="preserve"> </w:t>
      </w:r>
      <w:r w:rsidR="00C00A88">
        <w:rPr>
          <w:rFonts w:ascii="Times" w:hAnsi="Times"/>
        </w:rPr>
        <w:t xml:space="preserve">vs. </w:t>
      </w:r>
      <w:r w:rsidR="00C00A88">
        <w:rPr>
          <w:rFonts w:ascii="Times" w:hAnsi="Times"/>
          <w:i/>
        </w:rPr>
        <w:t>loved</w:t>
      </w:r>
      <w:r w:rsidRPr="00A043C0">
        <w:rPr>
          <w:rFonts w:ascii="Times" w:hAnsi="Times"/>
          <w:i/>
        </w:rPr>
        <w:t xml:space="preserve"> </w:t>
      </w:r>
      <w:r w:rsidRPr="00A043C0">
        <w:rPr>
          <w:rFonts w:ascii="Times" w:hAnsi="Times"/>
        </w:rPr>
        <w:t>a picture”) and verbs of creation (e.g., “</w:t>
      </w:r>
      <w:r w:rsidRPr="00A043C0">
        <w:rPr>
          <w:rFonts w:ascii="Times" w:hAnsi="Times"/>
          <w:i/>
        </w:rPr>
        <w:t>took</w:t>
      </w:r>
      <w:r w:rsidR="00C00A88">
        <w:rPr>
          <w:rFonts w:ascii="Times" w:hAnsi="Times"/>
          <w:i/>
        </w:rPr>
        <w:t xml:space="preserve"> </w:t>
      </w:r>
      <w:r w:rsidR="00C00A88">
        <w:rPr>
          <w:rFonts w:ascii="Times" w:hAnsi="Times"/>
        </w:rPr>
        <w:t xml:space="preserve">vs. </w:t>
      </w:r>
      <w:r w:rsidR="00C00A88">
        <w:rPr>
          <w:rFonts w:ascii="Times" w:hAnsi="Times"/>
          <w:i/>
        </w:rPr>
        <w:t>adored</w:t>
      </w:r>
      <w:r w:rsidRPr="00A043C0">
        <w:rPr>
          <w:rFonts w:ascii="Times" w:hAnsi="Times"/>
        </w:rPr>
        <w:t xml:space="preserve"> a picture”) on the acceptability of pronouns in picture NPs. </w:t>
      </w:r>
      <w:r w:rsidR="00A043C0" w:rsidRPr="00A043C0">
        <w:rPr>
          <w:rFonts w:ascii="Times" w:hAnsi="Times"/>
        </w:rPr>
        <w:t>Participants</w:t>
      </w:r>
      <w:r w:rsidRPr="00A043C0">
        <w:rPr>
          <w:rFonts w:ascii="Times" w:hAnsi="Times"/>
        </w:rPr>
        <w:t xml:space="preserve"> rated pronouns</w:t>
      </w:r>
      <w:r w:rsidR="00A043C0" w:rsidRPr="00A043C0">
        <w:rPr>
          <w:rFonts w:ascii="Times" w:hAnsi="Times"/>
        </w:rPr>
        <w:t xml:space="preserve"> (rather than anaphors)</w:t>
      </w:r>
      <w:r w:rsidRPr="00A043C0">
        <w:rPr>
          <w:rFonts w:ascii="Times" w:hAnsi="Times"/>
        </w:rPr>
        <w:t xml:space="preserve"> as mo</w:t>
      </w:r>
      <w:r w:rsidR="00A043C0" w:rsidRPr="00A043C0">
        <w:rPr>
          <w:rFonts w:ascii="Times" w:hAnsi="Times"/>
        </w:rPr>
        <w:t xml:space="preserve">re </w:t>
      </w:r>
      <w:commentRangeStart w:id="55"/>
      <w:r w:rsidR="00A043C0" w:rsidRPr="00A043C0">
        <w:rPr>
          <w:rFonts w:ascii="Times" w:hAnsi="Times"/>
        </w:rPr>
        <w:t>acceptable</w:t>
      </w:r>
      <w:commentRangeEnd w:id="55"/>
      <w:r w:rsidR="00365AE6">
        <w:rPr>
          <w:rStyle w:val="CommentReference"/>
        </w:rPr>
        <w:commentReference w:id="55"/>
      </w:r>
      <w:r w:rsidR="00A043C0" w:rsidRPr="00A043C0">
        <w:rPr>
          <w:rFonts w:ascii="Times" w:hAnsi="Times"/>
        </w:rPr>
        <w:t xml:space="preserve"> when verbs did not indicate agency or creation. </w:t>
      </w:r>
    </w:p>
    <w:p w:rsidR="004436EC" w:rsidRPr="00A043C0" w:rsidRDefault="00A043C0" w:rsidP="00BE0638">
      <w:pPr>
        <w:ind w:firstLine="720"/>
        <w:rPr>
          <w:rFonts w:ascii="Times" w:hAnsi="Times"/>
        </w:rPr>
      </w:pPr>
      <w:r w:rsidRPr="00A043C0">
        <w:rPr>
          <w:rFonts w:ascii="Times" w:hAnsi="Times"/>
        </w:rPr>
        <w:t>Experiment 2 examined the role of pragmatic factors (specifi</w:t>
      </w:r>
      <w:r w:rsidR="00C00A88">
        <w:rPr>
          <w:rFonts w:ascii="Times" w:hAnsi="Times"/>
        </w:rPr>
        <w:t>cally, Grice’s conversational</w:t>
      </w:r>
      <w:r w:rsidRPr="00A043C0">
        <w:rPr>
          <w:rFonts w:ascii="Times" w:hAnsi="Times"/>
        </w:rPr>
        <w:t xml:space="preserve"> maxim of manner) on the acceptability of pronouns in picture NPs. Pronouns were rated as more acceptable in cases where ambiguity was not possible (e.g., “I liked the picture of me”) relative to ambiguous cases in which the pronoun could have multiple referents (e.g., “He liked the picture of </w:t>
      </w:r>
      <w:commentRangeStart w:id="56"/>
      <w:r w:rsidRPr="00A043C0">
        <w:rPr>
          <w:rFonts w:ascii="Times" w:hAnsi="Times"/>
        </w:rPr>
        <w:t>him</w:t>
      </w:r>
      <w:commentRangeEnd w:id="56"/>
      <w:r w:rsidR="00365AE6">
        <w:rPr>
          <w:rStyle w:val="CommentReference"/>
        </w:rPr>
        <w:commentReference w:id="56"/>
      </w:r>
      <w:r w:rsidRPr="00A043C0">
        <w:rPr>
          <w:rFonts w:ascii="Times" w:hAnsi="Times"/>
        </w:rPr>
        <w:t>”). Thus, pragmatic factors, such as the avoidance of ambiguity, can affect the acceptability of pronouns in picture NPs.</w:t>
      </w:r>
    </w:p>
    <w:p w:rsidR="00A043C0" w:rsidRPr="00A043C0" w:rsidRDefault="00A043C0" w:rsidP="00BE0638">
      <w:pPr>
        <w:ind w:firstLine="720"/>
        <w:rPr>
          <w:rFonts w:ascii="Times" w:hAnsi="Times"/>
        </w:rPr>
      </w:pPr>
      <w:del w:id="57" w:author="cussery" w:date="2013-03-14T16:51:00Z">
        <w:r w:rsidRPr="00A043C0" w:rsidDel="004C1512">
          <w:rPr>
            <w:rFonts w:ascii="Times" w:hAnsi="Times"/>
          </w:rPr>
          <w:delText>Ultimately,</w:delText>
        </w:r>
      </w:del>
      <w:r w:rsidRPr="00A043C0">
        <w:rPr>
          <w:rFonts w:ascii="Times" w:hAnsi="Times"/>
        </w:rPr>
        <w:t xml:space="preserve"> </w:t>
      </w:r>
      <w:del w:id="58" w:author="cussery" w:date="2013-03-14T16:36:00Z">
        <w:r w:rsidRPr="00A043C0" w:rsidDel="00C10CAC">
          <w:rPr>
            <w:rFonts w:ascii="Times" w:hAnsi="Times"/>
          </w:rPr>
          <w:delText xml:space="preserve">the two experiments suggest that both semantic and pragmatic factors systematically affect the acceptability of pronouns in picture NPs. </w:delText>
        </w:r>
      </w:del>
      <w:r w:rsidR="00C00A88">
        <w:rPr>
          <w:rFonts w:ascii="Times" w:hAnsi="Times"/>
        </w:rPr>
        <w:t>It</w:t>
      </w:r>
      <w:r w:rsidRPr="00A043C0">
        <w:rPr>
          <w:rFonts w:ascii="Times" w:hAnsi="Times"/>
        </w:rPr>
        <w:t xml:space="preserve"> appears that, in the case of picture NPs, non-structural factors can override syntactic the predictions of BT regarding the distribution of pronouns and </w:t>
      </w:r>
      <w:commentRangeStart w:id="59"/>
      <w:r w:rsidRPr="00A043C0">
        <w:rPr>
          <w:rFonts w:ascii="Times" w:hAnsi="Times"/>
        </w:rPr>
        <w:t>anaphors</w:t>
      </w:r>
      <w:commentRangeEnd w:id="59"/>
      <w:r w:rsidR="004C1512">
        <w:rPr>
          <w:rStyle w:val="CommentReference"/>
        </w:rPr>
        <w:commentReference w:id="59"/>
      </w:r>
      <w:r w:rsidRPr="00A043C0">
        <w:rPr>
          <w:rFonts w:ascii="Times" w:hAnsi="Times"/>
        </w:rPr>
        <w:t>.</w:t>
      </w:r>
    </w:p>
    <w:p w:rsidR="00A043C0" w:rsidRPr="00A043C0" w:rsidRDefault="00A043C0" w:rsidP="00BE0638">
      <w:pPr>
        <w:ind w:firstLine="720"/>
        <w:rPr>
          <w:rFonts w:ascii="Times" w:hAnsi="Times"/>
        </w:rPr>
      </w:pPr>
    </w:p>
    <w:p w:rsidR="00C00A88" w:rsidRPr="00A043C0" w:rsidRDefault="00A043C0" w:rsidP="00A043C0">
      <w:pPr>
        <w:rPr>
          <w:rFonts w:ascii="Times" w:hAnsi="Times"/>
          <w:b/>
        </w:rPr>
      </w:pPr>
      <w:r w:rsidRPr="00A043C0">
        <w:rPr>
          <w:rFonts w:ascii="Times" w:hAnsi="Times"/>
          <w:b/>
        </w:rPr>
        <w:t>References</w:t>
      </w:r>
    </w:p>
    <w:p w:rsidR="00C00A88" w:rsidRDefault="00A043C0" w:rsidP="00A043C0">
      <w:pPr>
        <w:rPr>
          <w:rFonts w:ascii="Times" w:hAnsi="Times"/>
        </w:rPr>
      </w:pPr>
      <w:r w:rsidRPr="00A043C0">
        <w:rPr>
          <w:rFonts w:ascii="Times" w:hAnsi="Times"/>
        </w:rPr>
        <w:t xml:space="preserve">Chomsky, Noam. 1981. </w:t>
      </w:r>
      <w:r w:rsidRPr="00A043C0">
        <w:rPr>
          <w:rFonts w:ascii="Times" w:hAnsi="Times"/>
          <w:i/>
        </w:rPr>
        <w:t xml:space="preserve">Lectures on Government and Binding, </w:t>
      </w:r>
      <w:proofErr w:type="spellStart"/>
      <w:r w:rsidRPr="00A043C0">
        <w:rPr>
          <w:rFonts w:ascii="Times" w:hAnsi="Times"/>
        </w:rPr>
        <w:t>Foris</w:t>
      </w:r>
      <w:proofErr w:type="spellEnd"/>
      <w:r w:rsidRPr="00A043C0">
        <w:rPr>
          <w:rFonts w:ascii="Times" w:hAnsi="Times"/>
        </w:rPr>
        <w:t>, Dordrecht.</w:t>
      </w:r>
    </w:p>
    <w:p w:rsidR="00C00A88" w:rsidRDefault="00C00A88" w:rsidP="00C00A88">
      <w:pPr>
        <w:rPr>
          <w:rFonts w:ascii="Times" w:hAnsi="Times"/>
        </w:rPr>
      </w:pPr>
      <w:r>
        <w:rPr>
          <w:rFonts w:ascii="Times" w:hAnsi="Times"/>
        </w:rPr>
        <w:t xml:space="preserve">Grice, Paul. 1975. “Logic and conversation,” </w:t>
      </w:r>
      <w:r>
        <w:rPr>
          <w:rFonts w:ascii="Times" w:hAnsi="Times"/>
          <w:i/>
        </w:rPr>
        <w:t xml:space="preserve">Speech Acts. </w:t>
      </w:r>
      <w:r>
        <w:rPr>
          <w:rFonts w:ascii="Times" w:hAnsi="Times"/>
        </w:rPr>
        <w:t xml:space="preserve">New York: Academic </w:t>
      </w:r>
    </w:p>
    <w:p w:rsidR="00C00A88" w:rsidRPr="00C00A88" w:rsidRDefault="00C00A88" w:rsidP="00C00A88">
      <w:pPr>
        <w:rPr>
          <w:rFonts w:ascii="Times" w:hAnsi="Times"/>
        </w:rPr>
      </w:pPr>
      <w:r>
        <w:rPr>
          <w:rFonts w:ascii="Times" w:hAnsi="Times"/>
        </w:rPr>
        <w:lastRenderedPageBreak/>
        <w:t xml:space="preserve">    Press, pp. 41-58</w:t>
      </w:r>
    </w:p>
    <w:p w:rsidR="00A043C0" w:rsidRDefault="00A043C0" w:rsidP="00A043C0">
      <w:pPr>
        <w:rPr>
          <w:rFonts w:ascii="Times" w:hAnsi="Times"/>
        </w:rPr>
      </w:pPr>
      <w:proofErr w:type="spellStart"/>
      <w:r w:rsidRPr="00A043C0">
        <w:rPr>
          <w:rFonts w:ascii="Times" w:hAnsi="Times"/>
        </w:rPr>
        <w:t>Kuno</w:t>
      </w:r>
      <w:proofErr w:type="spellEnd"/>
      <w:r w:rsidRPr="00A043C0">
        <w:rPr>
          <w:rFonts w:ascii="Times" w:hAnsi="Times"/>
        </w:rPr>
        <w:t xml:space="preserve">, Susumu. 1987. </w:t>
      </w:r>
      <w:r w:rsidRPr="00A043C0">
        <w:rPr>
          <w:rFonts w:ascii="Times" w:hAnsi="Times"/>
          <w:i/>
        </w:rPr>
        <w:t>Functional Syntax: Anaphora, Discourse and Empathy</w:t>
      </w:r>
      <w:r w:rsidRPr="00A043C0">
        <w:rPr>
          <w:rFonts w:ascii="Times" w:hAnsi="Times"/>
        </w:rPr>
        <w:t xml:space="preserve">, University </w:t>
      </w:r>
    </w:p>
    <w:p w:rsidR="00A043C0" w:rsidRPr="00A043C0" w:rsidRDefault="00C00A88" w:rsidP="00C00A88">
      <w:pPr>
        <w:rPr>
          <w:rFonts w:ascii="Times" w:hAnsi="Times"/>
        </w:rPr>
      </w:pPr>
      <w:r>
        <w:rPr>
          <w:rFonts w:ascii="Times" w:hAnsi="Times"/>
        </w:rPr>
        <w:t xml:space="preserve">    </w:t>
      </w:r>
      <w:proofErr w:type="gramStart"/>
      <w:r w:rsidR="00A043C0" w:rsidRPr="00A043C0">
        <w:rPr>
          <w:rFonts w:ascii="Times" w:hAnsi="Times"/>
        </w:rPr>
        <w:t>of</w:t>
      </w:r>
      <w:proofErr w:type="gramEnd"/>
      <w:r w:rsidR="00A043C0" w:rsidRPr="00A043C0">
        <w:rPr>
          <w:rFonts w:ascii="Times" w:hAnsi="Times"/>
        </w:rPr>
        <w:t xml:space="preserve"> Chicago Press, Chicago.</w:t>
      </w:r>
    </w:p>
    <w:sectPr w:rsidR="00A043C0" w:rsidRPr="00A043C0" w:rsidSect="005A6568">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 w:author="cussery" w:date="2013-03-14T16:48:00Z" w:initials="c">
    <w:p w:rsidR="00365AE6" w:rsidRDefault="00365AE6">
      <w:pPr>
        <w:pStyle w:val="CommentText"/>
      </w:pPr>
      <w:r>
        <w:rPr>
          <w:rStyle w:val="CommentReference"/>
        </w:rPr>
        <w:annotationRef/>
      </w:r>
      <w:r>
        <w:t xml:space="preserve"> Say something about the </w:t>
      </w:r>
      <w:proofErr w:type="spellStart"/>
      <w:r>
        <w:t>i</w:t>
      </w:r>
      <w:proofErr w:type="spellEnd"/>
      <w:r>
        <w:t xml:space="preserve"> within </w:t>
      </w:r>
      <w:proofErr w:type="spellStart"/>
      <w:r>
        <w:t>i</w:t>
      </w:r>
      <w:proofErr w:type="spellEnd"/>
      <w:r>
        <w:t xml:space="preserve"> constraint.</w:t>
      </w:r>
    </w:p>
  </w:comment>
  <w:comment w:id="54" w:author="cussery" w:date="2013-03-14T16:48:00Z" w:initials="c">
    <w:p w:rsidR="00365AE6" w:rsidRDefault="00365AE6">
      <w:pPr>
        <w:pStyle w:val="CommentText"/>
      </w:pPr>
      <w:r>
        <w:rPr>
          <w:rStyle w:val="CommentReference"/>
        </w:rPr>
        <w:annotationRef/>
      </w:r>
      <w:r>
        <w:t>Say a bit more about the experiment design</w:t>
      </w:r>
    </w:p>
  </w:comment>
  <w:comment w:id="55" w:author="cussery" w:date="2013-03-14T16:49:00Z" w:initials="c">
    <w:p w:rsidR="00365AE6" w:rsidRDefault="00365AE6">
      <w:pPr>
        <w:pStyle w:val="CommentText"/>
      </w:pPr>
      <w:r>
        <w:rPr>
          <w:rStyle w:val="CommentReference"/>
        </w:rPr>
        <w:annotationRef/>
      </w:r>
      <w:r>
        <w:t xml:space="preserve">Provide actual data </w:t>
      </w:r>
    </w:p>
  </w:comment>
  <w:comment w:id="56" w:author="cussery" w:date="2013-03-14T16:50:00Z" w:initials="c">
    <w:p w:rsidR="00365AE6" w:rsidRDefault="00365AE6">
      <w:pPr>
        <w:pStyle w:val="CommentText"/>
      </w:pPr>
      <w:r>
        <w:rPr>
          <w:rStyle w:val="CommentReference"/>
        </w:rPr>
        <w:annotationRef/>
      </w:r>
      <w:r w:rsidR="004C1512">
        <w:t>Again, give numbers</w:t>
      </w:r>
    </w:p>
  </w:comment>
  <w:comment w:id="59" w:author="cussery" w:date="2013-03-14T16:55:00Z" w:initials="c">
    <w:p w:rsidR="004C1512" w:rsidRDefault="004C1512">
      <w:pPr>
        <w:pStyle w:val="CommentText"/>
      </w:pPr>
      <w:r>
        <w:rPr>
          <w:rStyle w:val="CommentReference"/>
        </w:rPr>
        <w:annotationRef/>
      </w:r>
      <w:r>
        <w:t xml:space="preserve">Say something to the effect that in addition to showing that pragmatic/discourse factors matter, you’ve also illustrated that acceptability/preferences have to be included in binding theory and not just grammaticality </w:t>
      </w:r>
      <w:r>
        <w:t>judgments.</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20"/>
  <w:characterSpacingControl w:val="doNotCompress"/>
  <w:compat>
    <w:useFELayout/>
  </w:compat>
  <w:rsids>
    <w:rsidRoot w:val="009021F0"/>
    <w:rsid w:val="00253B9D"/>
    <w:rsid w:val="00365AE6"/>
    <w:rsid w:val="004436EC"/>
    <w:rsid w:val="004C1512"/>
    <w:rsid w:val="005A6568"/>
    <w:rsid w:val="007137F3"/>
    <w:rsid w:val="009021F0"/>
    <w:rsid w:val="00936CAA"/>
    <w:rsid w:val="00A043C0"/>
    <w:rsid w:val="00A277CD"/>
    <w:rsid w:val="00BE0638"/>
    <w:rsid w:val="00C00A88"/>
    <w:rsid w:val="00C10CAC"/>
    <w:rsid w:val="00F42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D3"/>
    <w:rPr>
      <w:rFonts w:ascii="Tahoma" w:hAnsi="Tahoma" w:cs="Tahoma"/>
      <w:sz w:val="16"/>
      <w:szCs w:val="16"/>
    </w:rPr>
  </w:style>
  <w:style w:type="character" w:customStyle="1" w:styleId="BalloonTextChar">
    <w:name w:val="Balloon Text Char"/>
    <w:basedOn w:val="DefaultParagraphFont"/>
    <w:link w:val="BalloonText"/>
    <w:uiPriority w:val="99"/>
    <w:semiHidden/>
    <w:rsid w:val="00F426D3"/>
    <w:rPr>
      <w:rFonts w:ascii="Tahoma" w:hAnsi="Tahoma" w:cs="Tahoma"/>
      <w:sz w:val="16"/>
      <w:szCs w:val="16"/>
    </w:rPr>
  </w:style>
  <w:style w:type="character" w:styleId="CommentReference">
    <w:name w:val="annotation reference"/>
    <w:basedOn w:val="DefaultParagraphFont"/>
    <w:uiPriority w:val="99"/>
    <w:semiHidden/>
    <w:unhideWhenUsed/>
    <w:rsid w:val="00365AE6"/>
    <w:rPr>
      <w:sz w:val="16"/>
      <w:szCs w:val="16"/>
    </w:rPr>
  </w:style>
  <w:style w:type="paragraph" w:styleId="CommentText">
    <w:name w:val="annotation text"/>
    <w:basedOn w:val="Normal"/>
    <w:link w:val="CommentTextChar"/>
    <w:uiPriority w:val="99"/>
    <w:semiHidden/>
    <w:unhideWhenUsed/>
    <w:rsid w:val="00365AE6"/>
    <w:rPr>
      <w:sz w:val="20"/>
      <w:szCs w:val="20"/>
    </w:rPr>
  </w:style>
  <w:style w:type="character" w:customStyle="1" w:styleId="CommentTextChar">
    <w:name w:val="Comment Text Char"/>
    <w:basedOn w:val="DefaultParagraphFont"/>
    <w:link w:val="CommentText"/>
    <w:uiPriority w:val="99"/>
    <w:semiHidden/>
    <w:rsid w:val="00365AE6"/>
    <w:rPr>
      <w:sz w:val="20"/>
      <w:szCs w:val="20"/>
    </w:rPr>
  </w:style>
  <w:style w:type="paragraph" w:styleId="CommentSubject">
    <w:name w:val="annotation subject"/>
    <w:basedOn w:val="CommentText"/>
    <w:next w:val="CommentText"/>
    <w:link w:val="CommentSubjectChar"/>
    <w:uiPriority w:val="99"/>
    <w:semiHidden/>
    <w:unhideWhenUsed/>
    <w:rsid w:val="00365AE6"/>
    <w:rPr>
      <w:b/>
      <w:bCs/>
    </w:rPr>
  </w:style>
  <w:style w:type="character" w:customStyle="1" w:styleId="CommentSubjectChar">
    <w:name w:val="Comment Subject Char"/>
    <w:basedOn w:val="CommentTextChar"/>
    <w:link w:val="CommentSubject"/>
    <w:uiPriority w:val="99"/>
    <w:semiHidden/>
    <w:rsid w:val="00365AE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Carleton College</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Mains</dc:creator>
  <cp:lastModifiedBy>cussery</cp:lastModifiedBy>
  <cp:revision>3</cp:revision>
  <dcterms:created xsi:type="dcterms:W3CDTF">2013-03-14T21:18:00Z</dcterms:created>
  <dcterms:modified xsi:type="dcterms:W3CDTF">2013-03-14T21:55:00Z</dcterms:modified>
</cp:coreProperties>
</file>